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</w:rPr>
      </w:pPr>
      <w:r>
        <w:rPr>
          <w:b/>
        </w:rPr>
        <w:t xml:space="preserve">Anlage 3 </w:t>
      </w:r>
    </w:p>
    <w:p>
      <w:pPr>
        <w:pPrChange w:id="0" w:author="sdfsd" w:date="2020-03-11T16:35:36Z">
          <w:pPr/>
        </w:pPrChange>
        <w:rPr>
          <w:rFonts w:ascii="Arial" w:hAnsi="Arial" w:eastAsia="Times New Roman"/>
          <w:sz w:val="24"/>
          <w:szCs w:val="24"/>
          <w:lang w:val="en-gb" w:eastAsia="zh-cn"/>
        </w:rPr>
      </w:pPr>
      <w:r>
        <w:rPr>
          <w:b/>
        </w:rPr>
        <w:t xml:space="preserve">Antragsformular zur Auswertung  bzw. Sicherung von Daten </w:t>
      </w:r>
      <w:ins w:id="1" w:author="sdfsd" w:date="2020-03-11T16:47:00Z">
        <w:r>
          <w:rPr>
            <w:i/>
          </w:rPr>
          <w:fldChar w:fldCharType="begin">
            <w:ffData>
              <w:name w:val="Text9"/>
              <w:enabled/>
              <w:calcOnExit w:val="0"/>
              <w:textInput/>
              <w:dim>
                <w:width w:start="170" w:end="32767"/>
                <w:height w:start="10" w:end="32767"/>
              </w:dim>
            </w:ffData>
          </w:fldChar>
        </w:r>
        <w:bookmarkStart w:id="2" w:name="Text9"/>
        <w:r>
          <w:rPr>
            <w:i/>
          </w:rPr>
          <w:instrText xml:space="preserve"> FORMTEXT </w:instrText>
        </w:r>
        <w:r>
          <w:rPr>
            <w:i/>
          </w:rPr>
          <w:fldChar w:fldCharType="separate"/>
        </w:r>
      </w:ins>
      <w:r>
        <w:rPr>
          <w:rFonts w:ascii="Arial" w:hAnsi="Arial" w:eastAsia="Times New Roman"/>
          <w:sz w:val="24"/>
          <w:szCs w:val="24"/>
          <w:lang w:val="en-us" w:eastAsia="zh-cn"/>
        </w:rPr>
        <w:t>S__shipmentId</w:t>
      </w:r>
      <w:r>
        <w:rPr>
          <w:rFonts w:ascii="Arial" w:hAnsi="Arial" w:eastAsia="Times New Roman"/>
          <w:sz w:val="24"/>
          <w:szCs w:val="24"/>
          <w:lang w:val="en-gb" w:eastAsia="zh-cn"/>
        </w:rPr>
      </w:r>
      <w:ins w:id="3" w:author="sdfsd" w:date="2020-03-11T16:47:00Z">
        <w:r>
          <w:rPr>
            <w:i/>
          </w:rPr>
          <w:fldChar w:fldCharType="end"/>
        </w:r>
        <w:bookmarkEnd w:id="2"/>
        <w:r>
          <w:rPr>
            <w:i/>
          </w:rPr>
        </w:r>
      </w:ins>
      <w:del w:id="4" w:author="sdfsd" w:date="2020-03-11T16:47:41Z">
        <w:r>
          <w:rPr>
            <w:i/>
          </w:rPr>
          <w:delText xml:space="preserve"> </w:delText>
        </w:r>
      </w:del>
    </w:p>
    <w:p>
      <w:r>
        <w:t xml:space="preserve"> </w:t>
      </w:r>
    </w:p>
    <w:p>
      <w:pPr>
        <w:rPr>
          <w:rFonts w:ascii="Arial" w:hAnsi="Arial" w:eastAsia="Times New Roman"/>
          <w:sz w:val="24"/>
          <w:szCs w:val="24"/>
          <w:lang w:val="en-us" w:eastAsia="zh-cn"/>
        </w:rPr>
      </w:pPr>
      <w:r>
        <w:rPr>
          <w:b/>
        </w:rPr>
        <w:t xml:space="preserve">Antragsteller/in: </w:t>
      </w:r>
      <w:ins w:id="5" w:author="sdfsd" w:date="2020-03-11T16:47:00Z">
        <w:r>
          <w:rPr>
            <w:b/>
          </w:rPr>
          <w:fldChar w:fldCharType="begin">
            <w:ffData>
              <w:name w:val="Textbox4"/>
              <w:enabled/>
              <w:calcOnExit w:val="0"/>
              <w:textInput/>
              <w:dim>
                <w:width w:start="170" w:end="32767"/>
                <w:height w:start="10" w:end="32767"/>
              </w:dim>
            </w:ffData>
          </w:fldChar>
        </w:r>
        <w:bookmarkStart w:id="6" w:name="Textbox4"/>
        <w:r>
          <w:rPr>
            <w:b/>
          </w:rPr>
          <w:instrText xml:space="preserve"> FORMTEXT </w:instrText>
        </w:r>
        <w:r>
          <w:rPr>
            <w:b/>
          </w:rPr>
          <w:fldChar w:fldCharType="separate"/>
        </w:r>
      </w:ins>
      <w:r>
        <w:rPr>
          <w:rFonts w:ascii="Arial" w:hAnsi="Arial" w:eastAsia="Times New Roman"/>
          <w:sz w:val="24"/>
          <w:szCs w:val="24"/>
          <w:lang w:val="en-us" w:eastAsia="zh-cn"/>
        </w:rPr>
        <w:t>S__assignee</w:t>
      </w:r>
      <w:ins w:id="7" w:author="sdfsd" w:date="2020-03-11T16:47:00Z">
        <w:r>
          <w:rPr>
            <w:b/>
          </w:rPr>
          <w:fldChar w:fldCharType="end"/>
        </w:r>
        <w:bookmarkEnd w:id="6"/>
        <w:r>
          <w:rPr>
            <w:b/>
          </w:rPr>
        </w:r>
      </w:ins>
      <w:r>
        <w:rPr>
          <w:b/>
        </w:rPr>
        <w:t xml:space="preserve"> </w:t>
      </w:r>
      <w:r>
        <w:rPr>
          <w:i/>
        </w:rPr>
      </w:r>
    </w:p>
    <w:p>
      <w:pPr>
        <w:pStyle w:val="para3"/>
        <w:numPr>
          <w:ilvl w:val="0"/>
          <w:numId w:val="1"/>
        </w:numPr>
        <w:ind w:left="360" w:hanging="360"/>
        <w:rPr>
          <w:b/>
        </w:rPr>
      </w:pPr>
      <w:r>
        <w:rPr>
          <w:b/>
        </w:rPr>
        <w:t>Antrag zur Auswertung oder Sicherung von Aufzeichnungen gemäß § 7der KBV</w:t>
        <w:br w:type="textWrapping"/>
      </w:r>
      <w:r>
        <w:rPr>
          <w:i/>
        </w:rPr>
        <w:t>(nachfolgend ankreuzen!)</w:t>
      </w:r>
      <w:r>
        <w:t xml:space="preserve"> </w:t>
      </w:r>
      <w:r>
        <w:rPr>
          <w:b/>
        </w:rPr>
      </w:r>
    </w:p>
    <w:p>
      <w:pPr>
        <w:ind w:left="360"/>
      </w:pPr>
      <w:r>
        <w:t>…… Absatz 3</w:t>
        <w:tab/>
      </w:r>
      <w:r>
        <w:rPr>
          <w:b/>
        </w:rPr>
        <w:t>(Regelverfahren)</w:t>
      </w:r>
      <w:r>
        <w:t xml:space="preserve"> Verdacht auf Straftaten</w:t>
        <w:tab/>
        <w:tab/>
        <w:t xml:space="preserve"> </w:t>
      </w:r>
    </w:p>
    <w:p>
      <w:pPr>
        <w:ind w:left="360"/>
      </w:pPr>
      <w:r>
        <w:t>…… Absatz 4</w:t>
        <w:tab/>
      </w:r>
      <w:r>
        <w:rPr>
          <w:b/>
        </w:rPr>
        <w:t>(Notfallverfahren)</w:t>
      </w:r>
      <w:r>
        <w:t xml:space="preserve"> 90 Minuten / Gegenwärtige Gefahr</w:t>
      </w:r>
    </w:p>
    <w:p>
      <w:pPr>
        <w:pStyle w:val="para3"/>
        <w:numPr>
          <w:ilvl w:val="0"/>
          <w:numId w:val="1"/>
        </w:numPr>
        <w:ind w:left="360" w:hanging="360"/>
      </w:pPr>
      <w:r>
        <w:rPr>
          <w:b/>
        </w:rPr>
        <w:t>Anlass zur Auswertung / Sicherung der Daten:</w:t>
      </w:r>
      <w:r>
        <w:t xml:space="preserve"> …………………………………………………………………………………………………</w:t>
      </w:r>
      <w:bookmarkStart w:id="8" w:name="_GoBack"/>
      <w:bookmarkEnd w:id="8"/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<w:br w:type="textWrapping"/>
      </w:r>
    </w:p>
    <w:p>
      <w:pPr>
        <w:pStyle w:val="para3"/>
        <w:numPr>
          <w:ilvl w:val="0"/>
          <w:numId w:val="1"/>
        </w:numPr>
        <w:ind w:left="360" w:hanging="360"/>
        <w:rPr>
          <w:b/>
        </w:rPr>
      </w:pPr>
      <w:r>
        <w:rPr>
          <w:b/>
        </w:rPr>
        <w:t>Weitere beteiligte oder beantragende, ggf. außerbetriebliche Partei (z. B. Behörde): …………………………………………………………………………………………………………………………………………………</w:t>
        <w:br w:type="textWrapping"/>
      </w:r>
    </w:p>
    <w:p>
      <w:pPr>
        <w:pStyle w:val="para3"/>
        <w:numPr>
          <w:ilvl w:val="0"/>
          <w:numId w:val="1"/>
        </w:numPr>
        <w:ind w:left="360" w:hanging="360"/>
        <w:rPr>
          <w:rFonts w:ascii="Arial" w:hAnsi="Arial" w:eastAsia="Times New Roman"/>
          <w:sz w:val="24"/>
          <w:szCs w:val="24"/>
          <w:lang w:val="en-us" w:eastAsia="zh-cn"/>
        </w:rPr>
      </w:pPr>
      <w:r>
        <w:rPr>
          <w:b/>
        </w:rPr>
        <w:t>Beschreibung der beantragten Auswertung:</w:t>
      </w:r>
      <w:ins w:id="9" w:author="sdfsd" w:date="2020-03-11T16:47:00Z">
        <w:r>
          <w:rPr>
            <w:b/>
          </w:rPr>
          <w:br w:type="textWrapping"/>
        </w:r>
        <w:r>
          <w:rPr>
            <w:b/>
          </w:rPr>
          <w:fldChar w:fldCharType="begin">
            <w:ffData>
              <w:name w:val="Textbox3"/>
              <w:enabled/>
              <w:calcOnExit w:val="0"/>
              <w:textInput/>
              <w:dim>
                <w:width w:start="170" w:end="32767"/>
                <w:height w:start="10" w:end="32767"/>
              </w:dim>
            </w:ffData>
          </w:fldChar>
        </w:r>
        <w:bookmarkStart w:id="10" w:name="Textbox3"/>
        <w:r>
          <w:rPr>
            <w:b/>
          </w:rPr>
          <w:instrText xml:space="preserve"> FORMTEXT </w:instrText>
        </w:r>
        <w:r>
          <w:rPr>
            <w:b/>
          </w:rPr>
          <w:fldChar w:fldCharType="separate"/>
        </w:r>
      </w:ins>
      <w:r>
        <w:rPr>
          <w:rFonts w:ascii="Arial" w:hAnsi="Arial" w:eastAsia="Times New Roman"/>
          <w:sz w:val="24"/>
          <w:szCs w:val="24"/>
          <w:lang w:val="en-us" w:eastAsia="zh-cn"/>
        </w:rPr>
        <w:t>T__trackPosition</w:t>
      </w:r>
      <w:ins w:id="11" w:author="sdfsd" w:date="2020-03-11T16:47:00Z">
        <w:r>
          <w:rPr>
            <w:b/>
          </w:rPr>
          <w:fldChar w:fldCharType="end"/>
        </w:r>
        <w:bookmarkEnd w:id="10"/>
        <w:r>
          <w:rPr>
            <w:b/>
          </w:rPr>
        </w:r>
      </w:ins>
      <w:r>
        <w:rPr>
          <w:b/>
        </w:rPr>
        <w:br w:type="textWrapping"/>
      </w:r>
      <w:r>
        <w:br w:type="textWrapping"/>
      </w:r>
    </w:p>
    <w:p>
      <w:pPr>
        <w:pStyle w:val="para3"/>
        <w:numPr>
          <w:ilvl w:val="0"/>
          <w:numId w:val="1"/>
        </w:numPr>
        <w:ind w:left="360" w:hanging="360"/>
        <w:rPr>
          <w:rFonts w:ascii="Arial" w:hAnsi="Arial" w:eastAsia="Times New Roman"/>
          <w:b/>
          <w:sz w:val="24"/>
          <w:szCs w:val="24"/>
          <w:lang w:val="en-gb" w:eastAsia="zh-cn"/>
        </w:rPr>
      </w:pPr>
      <w:r>
        <w:rPr>
          <w:b/>
        </w:rPr>
        <w:t xml:space="preserve">Vorgesehener  Auswertungszeitpunkt gemäß § 7 Absatz 3:   </w:t>
      </w:r>
      <w:ins w:id="12" w:author="sdfsd" w:date="2020-03-11T16:47:00Z">
        <w:r>
          <w:br w:type="textWrapping"/>
        </w:r>
        <w:r>
          <w:fldChar w:fldCharType="begin">
            <w:ffData>
              <w:name w:val="Text 13"/>
              <w:enabled/>
              <w:calcOnExit w:val="0"/>
              <w:textInput/>
              <w:dim>
                <w:width w:w="1729"/>
                <w:height w:start="10" w:end="32767"/>
              </w:dim>
            </w:ffData>
          </w:fldChar>
        </w:r>
        <w:bookmarkStart w:id="13" w:name="Text 13"/>
        <w:r>
          <w:instrText xml:space="preserve"> FORMTEXT </w:instrText>
        </w:r>
        <w:r>
          <w:fldChar w:fldCharType="separate"/>
        </w:r>
      </w:ins>
      <w:r>
        <w:rPr>
          <w:rFonts w:ascii="Arial" w:hAnsi="Arial" w:eastAsia="Times New Roman"/>
          <w:b/>
          <w:sz w:val="24"/>
          <w:szCs w:val="24"/>
          <w:lang w:val="en-us" w:eastAsia="zh-cn"/>
        </w:rPr>
        <w:t>S__dateTime</w:t>
      </w:r>
      <w:r>
        <w:rPr>
          <w:rFonts w:ascii="Arial" w:hAnsi="Arial" w:eastAsia="Times New Roman"/>
          <w:b/>
          <w:sz w:val="24"/>
          <w:szCs w:val="24"/>
          <w:lang w:val="en-gb" w:eastAsia="zh-cn"/>
        </w:rPr>
      </w:r>
      <w:ins w:id="14" w:author="sdfsd" w:date="2020-03-11T16:47:00Z">
        <w:r>
          <w:fldChar w:fldCharType="end"/>
        </w:r>
        <w:bookmarkEnd w:id="13"/>
        <w:r/>
      </w:ins>
      <w:r>
        <w:br w:type="textWrapping"/>
      </w:r>
      <w:r>
        <w:rPr>
          <w:u w:color="auto" w:val="single"/>
        </w:rPr>
        <w:t>oder</w:t>
      </w:r>
      <w:r>
        <w:rPr>
          <w:u w:color="auto" w:val="single"/>
        </w:rPr>
      </w:r>
    </w:p>
    <w:p>
      <w:pPr>
        <w:pStyle w:val="para3"/>
        <w:numPr>
          <w:ilvl w:val="0"/>
          <w:numId w:val="1"/>
        </w:numPr>
        <w:ind w:left="360" w:hanging="360"/>
      </w:pPr>
      <w:r>
        <w:rPr>
          <w:b/>
        </w:rPr>
        <w:t xml:space="preserve">Die bereits durchgeführte Auswertung gemäß § 7 Absatz 4 </w:t>
        <w:br w:type="textWrapping"/>
      </w:r>
      <w:r>
        <w:t xml:space="preserve">a) erfolgte am………..……………. von ……………… Uhr bis ………………. Uhr </w:t>
      </w:r>
    </w:p>
    <w:p>
      <w:pPr>
        <w:pStyle w:val="para3"/>
        <w:ind w:left="360"/>
      </w:pPr>
      <w:r>
        <w:t>b) Die Auswertung wurde durchgeführt von: ……………………………….. im Beisein von: ……….…………...</w:t>
        <w:br w:type="textWrapping"/>
        <w:t>c) Die Reihungsnummer des verwendeten Einmal-Notfallpasswortes lautet: …………..……………………</w:t>
        <w:br w:type="textWrapping"/>
        <w:t>d) Ergebnis dieser Auswertung: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para3"/>
        <w:ind w:left="360"/>
        <w:rPr>
          <w:b/>
        </w:rPr>
      </w:pPr>
      <w:r>
        <w:rPr>
          <w:b/>
        </w:rPr>
      </w:r>
    </w:p>
    <w:p>
      <w:pPr>
        <w:pStyle w:val="para3"/>
        <w:numPr>
          <w:ilvl w:val="0"/>
          <w:numId w:val="1"/>
        </w:numPr>
        <w:ind w:left="360" w:hanging="360"/>
        <w:rPr>
          <w:b/>
        </w:rPr>
      </w:pPr>
      <w:r>
        <w:rPr>
          <w:b/>
        </w:rPr>
        <w:t>Antragsteller/in</w:t>
        <w:tab/>
        <w:br w:type="textWrapping"/>
        <w:br w:type="textWrapping"/>
        <w:t>…………………………., den ……………………………….</w:t>
      </w:r>
    </w:p>
    <w:p>
      <w:pPr>
        <w:pStyle w:val="para3"/>
        <w:ind w:left="360"/>
        <w:rPr>
          <w:b/>
        </w:rPr>
      </w:pPr>
      <w:r>
        <w:rPr>
          <w:b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7" w:top="1417" w:right="1417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宋体">
    <w:panose1 w:val="02010600030101010101"/>
    <w:charset w:val="86"/>
    <w:family w:val="auto"/>
    <w:pitch w:val="default"/>
  </w:font>
  <w:font w:name="Wingdings">
    <w:panose1 w:val="05000000000000000000"/>
    <w:charset w:val="02"/>
    <w:family w:val="auto"/>
    <w:pitch w:val="default"/>
  </w:font>
  <w:font w:name="黑体">
    <w:panose1 w:val="02010600030101010101"/>
    <w:charset w:val="86"/>
    <w:family w:val="auto"/>
    <w:pitch w:val="default"/>
  </w:font>
  <w:font w:name="Courier New">
    <w:panose1 w:val="02070309020205020404"/>
    <w:charset w:val="00"/>
    <w:family w:val="modern"/>
    <w:pitch w:val="default"/>
  </w:font>
  <w:font w:name="Calibri">
    <w:panose1 w:val="02010600030101010101"/>
    <w:charset w:val="86"/>
    <w:family w:val="swiss"/>
    <w:pitch w:val="default"/>
  </w:font>
  <w:font w:name="Tahoma">
    <w:panose1 w:val="020B0604030504040204"/>
    <w:charset w:val="00"/>
    <w:family w:val="swiss"/>
    <w:pitch w:val="default"/>
  </w:font>
  <w:font w:name="Microsoft YaHei">
    <w:panose1 w:val="020B0503020204020204"/>
    <w:charset w:val="86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trackRevisions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240"/>
    <w:tmCommentsColor w:val="-1"/>
  </w:tmCommentsPr>
  <w:tmReviewPr>
    <w:tmReviewEnabled w:val="1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0"/>
      <w:tmLastPosIdx w:val="57"/>
    </w:tmLastPosCaret>
    <w:tmLastPosAnchor>
      <w:tmLastPosPgfIdx w:val="0"/>
      <w:tmLastPosIdx w:val="0"/>
    </w:tmLastPosAnchor>
    <w:tmLastPosTblRect w:left="0" w:top="0" w:right="0" w:bottom="0"/>
  </w:tmLastPos>
  <w:tmAppRevision w:date="1583920074" w:val="974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0"/>
        <w:szCs w:val="20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2"/>
      <w:szCs w:val="22"/>
      <w:lang w:val="de-de" w:bidi="ar-sa"/>
    </w:rPr>
  </w:style>
  <w:style w:type="paragraph" w:styleId="para1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2" w:customStyle="1">
    <w:name w:val="annotation text"/>
    <w:qFormat/>
    <w:basedOn w:val="para0"/>
  </w:style>
  <w:style w:type="paragraph" w:styleId="para3">
    <w:name w:val="List Paragraph"/>
    <w:qFormat/>
    <w:basedOn w:val="para0"/>
    <w:pPr>
      <w:ind w:left="720"/>
      <w:contextualSpacing/>
    </w:pPr>
  </w:style>
  <w:style w:type="paragraph" w:styleId="para4">
    <w:name w:val="Comment Text"/>
    <w:qFormat/>
    <w:basedOn w:val="para0"/>
    <w:pPr>
      <w:spacing w:after="0" w:line="240" w:lineRule="auto"/>
    </w:pPr>
    <w:rPr>
      <w:sz w:val="20"/>
      <w:szCs w:val="20"/>
    </w:rPr>
  </w:style>
  <w:style w:type="paragraph" w:styleId="para5">
    <w:name w:val="Comment Subject"/>
    <w:qFormat/>
    <w:basedOn w:val="para4"/>
    <w:next w:val="para4"/>
    <w:rPr>
      <w:b/>
      <w:bCs/>
    </w:rPr>
  </w:style>
  <w:style w:type="character" w:styleId="char0" w:default="1">
    <w:name w:val="Default Paragraph Font"/>
  </w:style>
  <w:style w:type="character" w:styleId="char1" w:customStyle="1">
    <w:name w:val="Sprechblasentext Zchn"/>
    <w:basedOn w:val="char0"/>
    <w:rPr>
      <w:rFonts w:ascii="Tahoma" w:hAnsi="Tahoma" w:cs="Tahoma"/>
      <w:sz w:val="16"/>
      <w:szCs w:val="16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0"/>
        <w:szCs w:val="20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2"/>
      <w:szCs w:val="22"/>
      <w:lang w:val="de-de" w:bidi="ar-sa"/>
    </w:rPr>
  </w:style>
  <w:style w:type="paragraph" w:styleId="para1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2" w:customStyle="1">
    <w:name w:val="annotation text"/>
    <w:qFormat/>
    <w:basedOn w:val="para0"/>
  </w:style>
  <w:style w:type="paragraph" w:styleId="para3">
    <w:name w:val="List Paragraph"/>
    <w:qFormat/>
    <w:basedOn w:val="para0"/>
    <w:pPr>
      <w:ind w:left="720"/>
      <w:contextualSpacing/>
    </w:pPr>
  </w:style>
  <w:style w:type="paragraph" w:styleId="para4">
    <w:name w:val="Comment Text"/>
    <w:qFormat/>
    <w:basedOn w:val="para0"/>
    <w:pPr>
      <w:spacing w:after="0" w:line="240" w:lineRule="auto"/>
    </w:pPr>
    <w:rPr>
      <w:sz w:val="20"/>
      <w:szCs w:val="20"/>
    </w:rPr>
  </w:style>
  <w:style w:type="paragraph" w:styleId="para5">
    <w:name w:val="Comment Subject"/>
    <w:qFormat/>
    <w:basedOn w:val="para4"/>
    <w:next w:val="para4"/>
    <w:rPr>
      <w:b/>
      <w:bCs/>
    </w:rPr>
  </w:style>
  <w:style w:type="character" w:styleId="char0" w:default="1">
    <w:name w:val="Default Paragraph Font"/>
  </w:style>
  <w:style w:type="character" w:styleId="char1" w:customStyle="1">
    <w:name w:val="Sprechblasentext Zchn"/>
    <w:basedOn w:val="char0"/>
    <w:rPr>
      <w:rFonts w:ascii="Tahoma" w:hAnsi="Tahoma" w:cs="Tahoma"/>
      <w:sz w:val="16"/>
      <w:szCs w:val="16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Kocsis, Z KBR, BN</dc:creator>
  <cp:keywords/>
  <dc:description/>
  <cp:lastModifiedBy>sdfsd</cp:lastModifiedBy>
  <cp:revision>5</cp:revision>
  <cp:lastPrinted>2016-10-04T07:56:00Z</cp:lastPrinted>
  <dcterms:created xsi:type="dcterms:W3CDTF">2017-05-17T13:36:00Z</dcterms:created>
  <dcterms:modified xsi:type="dcterms:W3CDTF">2020-03-11T09:47:54Z</dcterms:modified>
</cp:coreProperties>
</file>